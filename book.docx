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BA034" w14:textId="77777777" w:rsidR="008E20CA" w:rsidRDefault="008E20CA">
      <w:pPr>
        <w:shd w:val="clear" w:color="auto" w:fill="FF0000"/>
        <w:divId w:val="76068074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5E8EB098" wp14:editId="2319AA03">
            <wp:extent cx="300990" cy="300990"/>
            <wp:effectExtent l="0" t="0" r="3810" b="3810"/>
            <wp:docPr id="27" name="Picture 27" descr="food lo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od lover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D271" w14:textId="77777777" w:rsidR="008E20CA" w:rsidRDefault="008E20CA">
      <w:pPr>
        <w:numPr>
          <w:ilvl w:val="0"/>
          <w:numId w:val="3"/>
        </w:numPr>
        <w:shd w:val="clear" w:color="auto" w:fill="FF0000"/>
        <w:spacing w:before="100" w:beforeAutospacing="1" w:after="100" w:afterAutospacing="1"/>
        <w:ind w:right="1500"/>
        <w:divId w:val="760680741"/>
        <w:rPr>
          <w:rFonts w:ascii="Arial" w:eastAsia="Times New Roman" w:hAnsi="Arial" w:cs="Arial"/>
          <w:b/>
          <w:bCs/>
        </w:rPr>
      </w:pPr>
      <w:hyperlink w:anchor="home" w:history="1">
        <w:r>
          <w:rPr>
            <w:rStyle w:val="Hyperlink"/>
            <w:rFonts w:ascii="Arial" w:eastAsia="Times New Roman" w:hAnsi="Arial" w:cs="Arial"/>
            <w:b/>
            <w:bCs/>
            <w:u w:val="none"/>
          </w:rPr>
          <w:t>Home</w:t>
        </w:r>
      </w:hyperlink>
    </w:p>
    <w:p w14:paraId="59EF13F0" w14:textId="77777777" w:rsidR="008E20CA" w:rsidRDefault="008E20CA">
      <w:pPr>
        <w:numPr>
          <w:ilvl w:val="0"/>
          <w:numId w:val="3"/>
        </w:numPr>
        <w:shd w:val="clear" w:color="auto" w:fill="FF0000"/>
        <w:spacing w:before="100" w:beforeAutospacing="1" w:after="100" w:afterAutospacing="1"/>
        <w:ind w:right="1500"/>
        <w:divId w:val="760680741"/>
        <w:rPr>
          <w:rFonts w:ascii="Arial" w:eastAsia="Times New Roman" w:hAnsi="Arial" w:cs="Arial"/>
          <w:b/>
          <w:bCs/>
        </w:rPr>
      </w:pPr>
      <w:hyperlink w:anchor="about" w:history="1">
        <w:r>
          <w:rPr>
            <w:rStyle w:val="Hyperlink"/>
            <w:rFonts w:ascii="Arial" w:eastAsia="Times New Roman" w:hAnsi="Arial" w:cs="Arial"/>
            <w:b/>
            <w:bCs/>
            <w:u w:val="none"/>
          </w:rPr>
          <w:t>About</w:t>
        </w:r>
      </w:hyperlink>
    </w:p>
    <w:p w14:paraId="43DCC4B1" w14:textId="77777777" w:rsidR="008E20CA" w:rsidRDefault="008E20CA">
      <w:pPr>
        <w:numPr>
          <w:ilvl w:val="0"/>
          <w:numId w:val="3"/>
        </w:numPr>
        <w:shd w:val="clear" w:color="auto" w:fill="FF0000"/>
        <w:spacing w:before="100" w:beforeAutospacing="1" w:after="100" w:afterAutospacing="1"/>
        <w:ind w:right="1500"/>
        <w:divId w:val="760680741"/>
        <w:rPr>
          <w:rFonts w:ascii="Arial" w:eastAsia="Times New Roman" w:hAnsi="Arial" w:cs="Arial"/>
          <w:b/>
          <w:bCs/>
        </w:rPr>
      </w:pPr>
      <w:hyperlink w:anchor="contact" w:history="1">
        <w:r>
          <w:rPr>
            <w:rStyle w:val="Hyperlink"/>
            <w:rFonts w:ascii="Arial" w:eastAsia="Times New Roman" w:hAnsi="Arial" w:cs="Arial"/>
            <w:b/>
            <w:bCs/>
            <w:u w:val="none"/>
          </w:rPr>
          <w:t>Contact</w:t>
        </w:r>
      </w:hyperlink>
    </w:p>
    <w:p w14:paraId="0772805D" w14:textId="77777777" w:rsidR="008E20CA" w:rsidRDefault="008E20CA">
      <w:pPr>
        <w:numPr>
          <w:ilvl w:val="0"/>
          <w:numId w:val="3"/>
        </w:numPr>
        <w:shd w:val="clear" w:color="auto" w:fill="FF0000"/>
        <w:spacing w:before="100" w:beforeAutospacing="1" w:after="100" w:afterAutospacing="1"/>
        <w:ind w:right="1500"/>
        <w:divId w:val="760680741"/>
        <w:rPr>
          <w:rFonts w:ascii="Arial" w:eastAsia="Times New Roman" w:hAnsi="Arial" w:cs="Arial"/>
          <w:b/>
          <w:bCs/>
        </w:rPr>
      </w:pPr>
      <w:hyperlink w:anchor="menu" w:history="1">
        <w:r>
          <w:rPr>
            <w:rStyle w:val="Hyperlink"/>
            <w:rFonts w:ascii="Arial" w:eastAsia="Times New Roman" w:hAnsi="Arial" w:cs="Arial"/>
            <w:b/>
            <w:bCs/>
            <w:u w:val="none"/>
          </w:rPr>
          <w:t>Menu</w:t>
        </w:r>
      </w:hyperlink>
    </w:p>
    <w:p w14:paraId="4EB31CE4" w14:textId="77777777" w:rsidR="008E20CA" w:rsidRDefault="008E20CA">
      <w:pPr>
        <w:numPr>
          <w:ilvl w:val="0"/>
          <w:numId w:val="3"/>
        </w:numPr>
        <w:shd w:val="clear" w:color="auto" w:fill="FF0000"/>
        <w:spacing w:before="100" w:beforeAutospacing="1" w:after="100" w:afterAutospacing="1"/>
        <w:ind w:right="1500"/>
        <w:divId w:val="760680741"/>
        <w:rPr>
          <w:rFonts w:ascii="Arial" w:eastAsia="Times New Roman" w:hAnsi="Arial" w:cs="Arial"/>
          <w:b/>
          <w:bCs/>
        </w:rPr>
      </w:pPr>
      <w:hyperlink w:anchor="gallery" w:history="1">
        <w:r>
          <w:rPr>
            <w:rStyle w:val="Hyperlink"/>
            <w:rFonts w:ascii="Arial" w:eastAsia="Times New Roman" w:hAnsi="Arial" w:cs="Arial"/>
            <w:b/>
            <w:bCs/>
            <w:u w:val="none"/>
          </w:rPr>
          <w:t>Gallery</w:t>
        </w:r>
      </w:hyperlink>
    </w:p>
    <w:p w14:paraId="48683E01" w14:textId="77777777" w:rsidR="008E20CA" w:rsidRDefault="008E20CA">
      <w:pPr>
        <w:pStyle w:val="Heading1"/>
        <w:divId w:val="98921017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Welcom To </w:t>
      </w:r>
      <w:r>
        <w:rPr>
          <w:rStyle w:val="primary-text1"/>
          <w:rFonts w:ascii="Arial" w:eastAsia="Times New Roman" w:hAnsi="Arial" w:cs="Arial"/>
        </w:rPr>
        <w:t>Food Lover</w:t>
      </w:r>
      <w:r>
        <w:rPr>
          <w:rFonts w:ascii="Arial" w:eastAsia="Times New Roman" w:hAnsi="Arial" w:cs="Arial"/>
        </w:rPr>
        <w:t xml:space="preserve"> Restaurant</w:t>
      </w:r>
    </w:p>
    <w:p w14:paraId="621F8AC5" w14:textId="77777777" w:rsidR="008E20CA" w:rsidRDefault="008E20CA">
      <w:pPr>
        <w:pStyle w:val="NormalWeb"/>
        <w:divId w:val="989210179"/>
        <w:rPr>
          <w:rFonts w:ascii="Arial" w:hAnsi="Arial" w:cs="Arial"/>
        </w:rPr>
      </w:pPr>
      <w:r>
        <w:rPr>
          <w:rFonts w:ascii="Arial" w:hAnsi="Arial" w:cs="Arial"/>
        </w:rPr>
        <w:t>Here you can find most delicious food in the world</w:t>
      </w:r>
    </w:p>
    <w:p w14:paraId="6F1BA2AC" w14:textId="77777777" w:rsidR="008E20CA" w:rsidRDefault="008E20CA">
      <w:pPr>
        <w:divId w:val="989210179"/>
        <w:rPr>
          <w:rFonts w:ascii="Arial" w:eastAsia="Times New Roman" w:hAnsi="Arial" w:cs="Arial"/>
        </w:rPr>
      </w:pPr>
      <w:hyperlink w:history="1">
        <w:r>
          <w:rPr>
            <w:rStyle w:val="Hyperlink"/>
            <w:rFonts w:ascii="Arial" w:eastAsia="Times New Roman" w:hAnsi="Arial" w:cs="Arial"/>
          </w:rPr>
          <w:t>Book a Table</w:t>
        </w:r>
      </w:hyperlink>
      <w:r>
        <w:rPr>
          <w:rFonts w:ascii="Arial" w:eastAsia="Times New Roman" w:hAnsi="Arial" w:cs="Arial"/>
        </w:rPr>
        <w:t xml:space="preserve"> </w:t>
      </w:r>
    </w:p>
    <w:p w14:paraId="123C8B09" w14:textId="77777777" w:rsidR="008E20CA" w:rsidRDefault="008E20CA">
      <w:pPr>
        <w:pStyle w:val="Heading2"/>
        <w:divId w:val="208760313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Food Lover history </w:t>
      </w:r>
    </w:p>
    <w:p w14:paraId="37AE9723" w14:textId="77777777" w:rsidR="008E20CA" w:rsidRDefault="008E20CA">
      <w:pPr>
        <w:pStyle w:val="NormalWeb"/>
        <w:divId w:val="2087603131"/>
        <w:rPr>
          <w:rFonts w:ascii="Arial" w:hAnsi="Arial" w:cs="Arial"/>
        </w:rPr>
      </w:pPr>
      <w:r>
        <w:rPr>
          <w:rFonts w:ascii="Arial" w:hAnsi="Arial" w:cs="Arial"/>
        </w:rPr>
        <w:t>More than 25+ years of experience</w:t>
      </w:r>
    </w:p>
    <w:p w14:paraId="3FE8DC67" w14:textId="77777777" w:rsidR="008E20CA" w:rsidRDefault="008E20CA">
      <w:pPr>
        <w:pStyle w:val="NormalWeb"/>
        <w:divId w:val="1740783215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Illum, quaerat amet sint praesentium corporis exercitationem consequuntur consequatur libero fuga blanditiis illo temporibus. Eos exercitationem dolorum vel et facere, deserunt perferendis.</w:t>
      </w:r>
    </w:p>
    <w:p w14:paraId="635C2838" w14:textId="77777777" w:rsidR="008E20CA" w:rsidRDefault="008E20CA">
      <w:pPr>
        <w:pStyle w:val="NormalWeb"/>
        <w:divId w:val="1740783215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Illum, quaerat amet sint praesentium corporis exercitationem consequuntur consequatur libero fuga blanditiis illo temporibus. Eos exercitationem dolorum vel et facere, deserunt perferendis.</w:t>
      </w:r>
    </w:p>
    <w:p w14:paraId="617FCD26" w14:textId="77777777" w:rsidR="008E20CA" w:rsidRDefault="008E20CA">
      <w:pPr>
        <w:divId w:val="1740783215"/>
        <w:rPr>
          <w:rFonts w:ascii="Arial" w:eastAsia="Times New Roman" w:hAnsi="Arial" w:cs="Arial"/>
        </w:rPr>
      </w:pPr>
      <w:hyperlink w:history="1">
        <w:r>
          <w:rPr>
            <w:rStyle w:val="Hyperlink"/>
            <w:rFonts w:ascii="Arial" w:eastAsia="Times New Roman" w:hAnsi="Arial" w:cs="Arial"/>
          </w:rPr>
          <w:t xml:space="preserve">LAREN MORE </w:t>
        </w:r>
      </w:hyperlink>
    </w:p>
    <w:p w14:paraId="7EEE1EB7" w14:textId="77777777" w:rsidR="008E20CA" w:rsidRDefault="008E20CA">
      <w:pPr>
        <w:divId w:val="12441002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A9BF30F" wp14:editId="3BC8423E">
            <wp:extent cx="300990" cy="300990"/>
            <wp:effectExtent l="0" t="0" r="3810" b="3810"/>
            <wp:docPr id="26" name="Picture 26" descr="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zza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529C" w14:textId="77777777" w:rsidR="008E20CA" w:rsidRDefault="008E20CA">
      <w:pPr>
        <w:pStyle w:val="Heading2"/>
        <w:divId w:val="63270946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Our Special Offers</w:t>
      </w:r>
    </w:p>
    <w:p w14:paraId="4FF6F586" w14:textId="77777777" w:rsidR="008E20CA" w:rsidRDefault="008E20CA">
      <w:pPr>
        <w:pStyle w:val="NormalWeb"/>
        <w:divId w:val="632709467"/>
        <w:rPr>
          <w:rFonts w:ascii="Arial" w:hAnsi="Arial" w:cs="Arial"/>
        </w:rPr>
      </w:pPr>
      <w:r>
        <w:rPr>
          <w:rFonts w:ascii="Arial" w:hAnsi="Arial" w:cs="Arial"/>
        </w:rPr>
        <w:t>More than 25+ years of experience</w:t>
      </w:r>
    </w:p>
    <w:p w14:paraId="50360120" w14:textId="77777777" w:rsidR="008E20CA" w:rsidRDefault="008E20CA">
      <w:pPr>
        <w:divId w:val="1110821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CA21C6B" wp14:editId="4228EAD2">
            <wp:extent cx="300990" cy="300990"/>
            <wp:effectExtent l="0" t="0" r="3810" b="3810"/>
            <wp:docPr id="25" name="Picture 25" descr="p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sta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1499" w14:textId="77777777" w:rsidR="008E20CA" w:rsidRDefault="008E20CA">
      <w:pPr>
        <w:pStyle w:val="Heading3"/>
        <w:divId w:val="1110821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Quattro Pasta</w:t>
      </w:r>
    </w:p>
    <w:p w14:paraId="29E1019B" w14:textId="77777777" w:rsidR="008E20CA" w:rsidRDefault="008E20CA">
      <w:pPr>
        <w:pStyle w:val="NormalWeb"/>
        <w:divId w:val="11108211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Laudantium, ullam.</w:t>
      </w:r>
    </w:p>
    <w:p w14:paraId="380770D9" w14:textId="77777777" w:rsidR="008E20CA" w:rsidRDefault="008E20CA">
      <w:pPr>
        <w:pStyle w:val="NormalWeb"/>
        <w:divId w:val="11108211"/>
        <w:rPr>
          <w:rFonts w:ascii="Arial" w:hAnsi="Arial" w:cs="Arial"/>
        </w:rPr>
      </w:pPr>
      <w:del w:id="0" w:author="Unknown">
        <w:r>
          <w:rPr>
            <w:rFonts w:ascii="Arial" w:hAnsi="Arial" w:cs="Arial"/>
          </w:rPr>
          <w:delText>$55.00</w:delText>
        </w:r>
      </w:del>
      <w:r>
        <w:rPr>
          <w:rStyle w:val="primary-text1"/>
          <w:rFonts w:ascii="Arial" w:hAnsi="Arial" w:cs="Arial"/>
        </w:rPr>
        <w:t>$18.00</w:t>
      </w:r>
    </w:p>
    <w:p w14:paraId="108110FF" w14:textId="77777777" w:rsidR="008E20CA" w:rsidRDefault="008E20CA">
      <w:pPr>
        <w:divId w:val="27194082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36C54BBD" wp14:editId="49F75625">
            <wp:extent cx="300990" cy="300990"/>
            <wp:effectExtent l="0" t="0" r="3810" b="3810"/>
            <wp:docPr id="24" name="Picture 24" descr="vegertarian p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egertarian pasta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CA26" w14:textId="77777777" w:rsidR="008E20CA" w:rsidRDefault="008E20CA">
      <w:pPr>
        <w:pStyle w:val="Heading3"/>
        <w:divId w:val="27194082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Vegertarian Pasta</w:t>
      </w:r>
    </w:p>
    <w:p w14:paraId="3BD8E088" w14:textId="77777777" w:rsidR="008E20CA" w:rsidRDefault="008E20CA">
      <w:pPr>
        <w:pStyle w:val="NormalWeb"/>
        <w:divId w:val="271940825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Laudantium, ullam.</w:t>
      </w:r>
    </w:p>
    <w:p w14:paraId="0A2A9B40" w14:textId="77777777" w:rsidR="008E20CA" w:rsidRDefault="008E20CA">
      <w:pPr>
        <w:pStyle w:val="NormalWeb"/>
        <w:divId w:val="271940825"/>
        <w:rPr>
          <w:rFonts w:ascii="Arial" w:hAnsi="Arial" w:cs="Arial"/>
        </w:rPr>
      </w:pPr>
      <w:del w:id="1" w:author="Unknown">
        <w:r>
          <w:rPr>
            <w:rFonts w:ascii="Arial" w:hAnsi="Arial" w:cs="Arial"/>
          </w:rPr>
          <w:delText>$55.00</w:delText>
        </w:r>
      </w:del>
      <w:r>
        <w:rPr>
          <w:rStyle w:val="primary-text1"/>
          <w:rFonts w:ascii="Arial" w:hAnsi="Arial" w:cs="Arial"/>
        </w:rPr>
        <w:t>$18.00</w:t>
      </w:r>
    </w:p>
    <w:p w14:paraId="1F929190" w14:textId="77777777" w:rsidR="008E20CA" w:rsidRDefault="008E20CA">
      <w:pPr>
        <w:divId w:val="7951806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30B0A408" wp14:editId="0391918A">
            <wp:extent cx="300990" cy="300990"/>
            <wp:effectExtent l="0" t="0" r="3810" b="3810"/>
            <wp:docPr id="23" name="Picture 23" descr="gluten-free p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luten-free pasta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F456" w14:textId="77777777" w:rsidR="008E20CA" w:rsidRDefault="008E20CA">
      <w:pPr>
        <w:pStyle w:val="Heading3"/>
        <w:divId w:val="79518062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Gluten-Free Pasta</w:t>
      </w:r>
    </w:p>
    <w:p w14:paraId="3B387BD5" w14:textId="77777777" w:rsidR="008E20CA" w:rsidRDefault="008E20CA">
      <w:pPr>
        <w:pStyle w:val="NormalWeb"/>
        <w:divId w:val="795180622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</w:t>
      </w:r>
      <w:r>
        <w:rPr>
          <w:rFonts w:ascii="Arial" w:hAnsi="Arial" w:cs="Arial"/>
        </w:rPr>
        <w:t>consectetur adipisicing elit. Laudantium, ullam.</w:t>
      </w:r>
    </w:p>
    <w:p w14:paraId="00F36623" w14:textId="77777777" w:rsidR="008E20CA" w:rsidRDefault="008E20CA">
      <w:pPr>
        <w:pStyle w:val="NormalWeb"/>
        <w:divId w:val="795180622"/>
        <w:rPr>
          <w:rFonts w:ascii="Arial" w:hAnsi="Arial" w:cs="Arial"/>
        </w:rPr>
      </w:pPr>
      <w:del w:id="2" w:author="Unknown">
        <w:r>
          <w:rPr>
            <w:rFonts w:ascii="Arial" w:hAnsi="Arial" w:cs="Arial"/>
          </w:rPr>
          <w:delText>$55.00</w:delText>
        </w:r>
      </w:del>
      <w:r>
        <w:rPr>
          <w:rStyle w:val="primary-text1"/>
          <w:rFonts w:ascii="Arial" w:hAnsi="Arial" w:cs="Arial"/>
        </w:rPr>
        <w:t>$18.00</w:t>
      </w:r>
    </w:p>
    <w:p w14:paraId="14A1F255" w14:textId="77777777" w:rsidR="008E20CA" w:rsidRDefault="008E20CA">
      <w:pPr>
        <w:pStyle w:val="Heading2"/>
        <w:divId w:val="5673003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Our Special Menu</w:t>
      </w:r>
    </w:p>
    <w:p w14:paraId="23DA6167" w14:textId="77777777" w:rsidR="008E20CA" w:rsidRDefault="008E20CA">
      <w:pPr>
        <w:pStyle w:val="NormalWeb"/>
        <w:divId w:val="567300321"/>
        <w:rPr>
          <w:rFonts w:ascii="Arial" w:hAnsi="Arial" w:cs="Arial"/>
        </w:rPr>
      </w:pPr>
      <w:r>
        <w:rPr>
          <w:rFonts w:ascii="Arial" w:hAnsi="Arial" w:cs="Arial"/>
        </w:rPr>
        <w:t>Order two and get third for free</w:t>
      </w:r>
    </w:p>
    <w:p w14:paraId="0BD76614" w14:textId="77777777" w:rsidR="008E20CA" w:rsidRDefault="008E20CA">
      <w:pPr>
        <w:divId w:val="19927584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2890B51" wp14:editId="5E83CE08">
            <wp:extent cx="300990" cy="30099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CB31" w14:textId="77777777" w:rsidR="008E20CA" w:rsidRDefault="008E20CA">
      <w:pPr>
        <w:pStyle w:val="Heading3"/>
        <w:divId w:val="18507573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LASAL CHIEESE</w:t>
      </w:r>
      <w:r>
        <w:rPr>
          <w:rStyle w:val="primary-text1"/>
          <w:rFonts w:ascii="Arial" w:eastAsia="Times New Roman" w:hAnsi="Arial" w:cs="Arial"/>
        </w:rPr>
        <w:t>$18.00</w:t>
      </w:r>
    </w:p>
    <w:p w14:paraId="324708A8" w14:textId="77777777" w:rsidR="008E20CA" w:rsidRDefault="008E20CA">
      <w:pPr>
        <w:pStyle w:val="NormalWeb"/>
        <w:divId w:val="1850757332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Voluptas illo dignissimos distinctio tempora, beatae ut praesentium. Cum aspernatur architecto sit.</w:t>
      </w:r>
    </w:p>
    <w:p w14:paraId="6A23DBC3" w14:textId="77777777" w:rsidR="008E20CA" w:rsidRDefault="008E20CA">
      <w:pPr>
        <w:divId w:val="5415515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183FE2D" wp14:editId="3FBAB2BB">
            <wp:extent cx="300990" cy="30099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B3A9" w14:textId="77777777" w:rsidR="008E20CA" w:rsidRDefault="008E20CA">
      <w:pPr>
        <w:pStyle w:val="Heading3"/>
        <w:divId w:val="19513528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JUMPO CRAB SHRIMP</w:t>
      </w:r>
      <w:r>
        <w:rPr>
          <w:rStyle w:val="primary-text1"/>
          <w:rFonts w:ascii="Arial" w:eastAsia="Times New Roman" w:hAnsi="Arial" w:cs="Arial"/>
        </w:rPr>
        <w:t>$24.00</w:t>
      </w:r>
    </w:p>
    <w:p w14:paraId="6EA342D8" w14:textId="77777777" w:rsidR="008E20CA" w:rsidRDefault="008E20CA">
      <w:pPr>
        <w:pStyle w:val="NormalWeb"/>
        <w:divId w:val="1951352834"/>
        <w:rPr>
          <w:rFonts w:ascii="Arial" w:hAnsi="Arial" w:cs="Arial"/>
        </w:rPr>
      </w:pPr>
      <w:r>
        <w:rPr>
          <w:rFonts w:ascii="Arial" w:hAnsi="Arial" w:cs="Arial"/>
        </w:rPr>
        <w:t>Lorem ipsum dolor sit, amet consectetur adipisicing elit. Maxime ullam ea voluptatibus totam, dolores beatae praesentium dolorem? Laboriosam, unde debitis.</w:t>
      </w:r>
    </w:p>
    <w:p w14:paraId="08483A67" w14:textId="77777777" w:rsidR="008E20CA" w:rsidRDefault="008E20CA">
      <w:pPr>
        <w:divId w:val="214284535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7867741E" wp14:editId="33DE9371">
            <wp:extent cx="300990" cy="30099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447A" w14:textId="77777777" w:rsidR="008E20CA" w:rsidRDefault="008E20CA">
      <w:pPr>
        <w:pStyle w:val="Heading3"/>
        <w:divId w:val="2964691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KOKTAIL JUCIE</w:t>
      </w:r>
      <w:r>
        <w:rPr>
          <w:rStyle w:val="primary-text1"/>
          <w:rFonts w:ascii="Arial" w:eastAsia="Times New Roman" w:hAnsi="Arial" w:cs="Arial"/>
        </w:rPr>
        <w:t>$12.00</w:t>
      </w:r>
    </w:p>
    <w:p w14:paraId="3D50EBF7" w14:textId="77777777" w:rsidR="008E20CA" w:rsidRDefault="008E20CA">
      <w:pPr>
        <w:pStyle w:val="NormalWeb"/>
        <w:divId w:val="29646911"/>
        <w:rPr>
          <w:rFonts w:ascii="Arial" w:hAnsi="Arial" w:cs="Arial"/>
        </w:rPr>
      </w:pPr>
      <w:r>
        <w:rPr>
          <w:rFonts w:ascii="Arial" w:hAnsi="Arial" w:cs="Arial"/>
        </w:rPr>
        <w:t>Lorem ipsum, dolor sit amet consectetur adipisicing elit. Quas rerum ducimus alias iusto laborum reprehenderit aperiam nam. Iure, officia error.</w:t>
      </w:r>
    </w:p>
    <w:p w14:paraId="64792EEE" w14:textId="77777777" w:rsidR="008E20CA" w:rsidRDefault="008E20CA">
      <w:pPr>
        <w:divId w:val="17806421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7CCB294B" wp14:editId="18FC1AE2">
            <wp:extent cx="300990" cy="30099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5640" w14:textId="77777777" w:rsidR="008E20CA" w:rsidRDefault="008E20CA">
      <w:pPr>
        <w:pStyle w:val="Heading3"/>
        <w:divId w:val="65052685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CAPO STREAK </w:t>
      </w:r>
      <w:r>
        <w:rPr>
          <w:rStyle w:val="primary-text1"/>
          <w:rFonts w:ascii="Arial" w:eastAsia="Times New Roman" w:hAnsi="Arial" w:cs="Arial"/>
        </w:rPr>
        <w:t>$60.00</w:t>
      </w:r>
    </w:p>
    <w:p w14:paraId="5F9B9D68" w14:textId="77777777" w:rsidR="008E20CA" w:rsidRDefault="008E20CA">
      <w:pPr>
        <w:pStyle w:val="NormalWeb"/>
        <w:divId w:val="650526857"/>
        <w:rPr>
          <w:rFonts w:ascii="Arial" w:hAnsi="Arial" w:cs="Arial"/>
        </w:rPr>
      </w:pPr>
      <w:r>
        <w:rPr>
          <w:rFonts w:ascii="Arial" w:hAnsi="Arial" w:cs="Arial"/>
        </w:rPr>
        <w:t>Lorem ipsum dolor sit amet consectetur adipisicing elit. Unde provident animi a modi minima expedita perspiciatis quasi sed incidunt fugiat!</w:t>
      </w:r>
    </w:p>
    <w:p w14:paraId="6FF2758C" w14:textId="77777777" w:rsidR="008E20CA" w:rsidRDefault="008E20CA">
      <w:pPr>
        <w:divId w:val="77524969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1AA014AA" wp14:editId="0A4578F4">
            <wp:extent cx="300990" cy="30099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62BC" w14:textId="77777777" w:rsidR="008E20CA" w:rsidRDefault="008E20CA">
      <w:pPr>
        <w:pStyle w:val="Heading3"/>
        <w:divId w:val="19840002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ORGANIC FRUIT SALAD</w:t>
      </w:r>
      <w:r>
        <w:rPr>
          <w:rStyle w:val="primary-text1"/>
          <w:rFonts w:ascii="Arial" w:eastAsia="Times New Roman" w:hAnsi="Arial" w:cs="Arial"/>
        </w:rPr>
        <w:t>$8.00</w:t>
      </w:r>
    </w:p>
    <w:p w14:paraId="2E9CAF46" w14:textId="77777777" w:rsidR="008E20CA" w:rsidRDefault="008E20CA">
      <w:pPr>
        <w:pStyle w:val="NormalWeb"/>
        <w:divId w:val="1984000282"/>
        <w:rPr>
          <w:rFonts w:ascii="Arial" w:hAnsi="Arial" w:cs="Arial"/>
        </w:rPr>
      </w:pPr>
      <w:r>
        <w:rPr>
          <w:rFonts w:ascii="Arial" w:hAnsi="Arial" w:cs="Arial"/>
        </w:rPr>
        <w:t>Lorem ipsum dolor, sit amet consectetur adipisicing elit. Id dolorum perferendis, vitae doloremque amet dolor unde necessitatibus corrupti et non!</w:t>
      </w:r>
    </w:p>
    <w:p w14:paraId="4BFCD643" w14:textId="77777777" w:rsidR="008E20CA" w:rsidRDefault="008E20CA">
      <w:pPr>
        <w:divId w:val="113267811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63DEF26" wp14:editId="310C5BB9">
            <wp:extent cx="300990" cy="30099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AD45" w14:textId="77777777" w:rsidR="008E20CA" w:rsidRDefault="008E20CA">
      <w:pPr>
        <w:pStyle w:val="Heading3"/>
        <w:divId w:val="80419745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CHIEESE pizza</w:t>
      </w:r>
      <w:r>
        <w:rPr>
          <w:rStyle w:val="primary-text1"/>
          <w:rFonts w:ascii="Arial" w:eastAsia="Times New Roman" w:hAnsi="Arial" w:cs="Arial"/>
        </w:rPr>
        <w:t>$18.00</w:t>
      </w:r>
    </w:p>
    <w:p w14:paraId="5767FD3E" w14:textId="77777777" w:rsidR="008E20CA" w:rsidRDefault="008E20CA">
      <w:pPr>
        <w:pStyle w:val="NormalWeb"/>
        <w:divId w:val="804197452"/>
        <w:rPr>
          <w:rFonts w:ascii="Arial" w:hAnsi="Arial" w:cs="Arial"/>
        </w:rPr>
      </w:pPr>
      <w:r>
        <w:rPr>
          <w:rFonts w:ascii="Arial" w:hAnsi="Arial" w:cs="Arial"/>
        </w:rPr>
        <w:t>Lorem ipsum dolor, sit amet consectetur adipisicing elit. Id dolorum perferendis, vitae doloremque amet dolor unde necessitatibus corrupti et non!</w:t>
      </w:r>
    </w:p>
    <w:p w14:paraId="4B6B10CF" w14:textId="77777777" w:rsidR="008E20CA" w:rsidRDefault="008E20CA">
      <w:pPr>
        <w:divId w:val="186397783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422796A8" wp14:editId="03CB8BB1">
            <wp:extent cx="300990" cy="30099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482" w14:textId="77777777" w:rsidR="008E20CA" w:rsidRDefault="008E20CA">
      <w:pPr>
        <w:pStyle w:val="Heading3"/>
        <w:divId w:val="13863698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KOFTA MEAT</w:t>
      </w:r>
      <w:r>
        <w:rPr>
          <w:rStyle w:val="primary-text1"/>
          <w:rFonts w:ascii="Arial" w:eastAsia="Times New Roman" w:hAnsi="Arial" w:cs="Arial"/>
        </w:rPr>
        <w:t>$40.00</w:t>
      </w:r>
    </w:p>
    <w:p w14:paraId="2FC9BADD" w14:textId="77777777" w:rsidR="008E20CA" w:rsidRDefault="008E20CA">
      <w:pPr>
        <w:pStyle w:val="NormalWeb"/>
        <w:divId w:val="1386369846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</w:t>
      </w:r>
      <w:r>
        <w:rPr>
          <w:rFonts w:ascii="Arial" w:hAnsi="Arial" w:cs="Arial"/>
        </w:rPr>
        <w:t xml:space="preserve">consectetur adipisicing elit. Adipisci odio nihil ratione, eveniet modi nisi eligendi dolorum exercitationem aperiam nobis! </w:t>
      </w:r>
    </w:p>
    <w:p w14:paraId="69128FBE" w14:textId="77777777" w:rsidR="008E20CA" w:rsidRDefault="008E20CA">
      <w:pPr>
        <w:divId w:val="209462191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32BAC4EB" wp14:editId="42212704">
            <wp:extent cx="300990" cy="30099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559A" w14:textId="77777777" w:rsidR="008E20CA" w:rsidRDefault="008E20CA">
      <w:pPr>
        <w:pStyle w:val="Heading3"/>
        <w:divId w:val="124395580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SPANISH PIES</w:t>
      </w:r>
      <w:r>
        <w:rPr>
          <w:rStyle w:val="primary-text1"/>
          <w:rFonts w:ascii="Arial" w:eastAsia="Times New Roman" w:hAnsi="Arial" w:cs="Arial"/>
        </w:rPr>
        <w:t>$14.00</w:t>
      </w:r>
    </w:p>
    <w:p w14:paraId="01DDA5CD" w14:textId="77777777" w:rsidR="008E20CA" w:rsidRDefault="008E20CA">
      <w:pPr>
        <w:pStyle w:val="NormalWeb"/>
        <w:divId w:val="1243955801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consectetur adipisicing elit. Magnam repellat impedit possimus, nobis distinctio ad velit vitae ab quam maiores. </w:t>
      </w:r>
    </w:p>
    <w:p w14:paraId="2F2E6D6F" w14:textId="77777777" w:rsidR="008E20CA" w:rsidRDefault="008E20CA">
      <w:pPr>
        <w:divId w:val="146712118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CE28E69" wp14:editId="6A7E1055">
            <wp:extent cx="300990" cy="3009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B80" w14:textId="77777777" w:rsidR="008E20CA" w:rsidRDefault="008E20CA">
      <w:pPr>
        <w:pStyle w:val="Heading3"/>
        <w:divId w:val="212934912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CHEESE TOST</w:t>
      </w:r>
      <w:r>
        <w:rPr>
          <w:rStyle w:val="primary-text1"/>
          <w:rFonts w:ascii="Arial" w:eastAsia="Times New Roman" w:hAnsi="Arial" w:cs="Arial"/>
        </w:rPr>
        <w:t>$6.00</w:t>
      </w:r>
    </w:p>
    <w:p w14:paraId="78AB059D" w14:textId="77777777" w:rsidR="008E20CA" w:rsidRDefault="008E20CA">
      <w:pPr>
        <w:pStyle w:val="NormalWeb"/>
        <w:divId w:val="2129349129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consectetur adipisicing elit. Obcaecati ea voluptas odio ab excepturi cum odit magnam sed facere architecto? </w:t>
      </w:r>
    </w:p>
    <w:p w14:paraId="54034940" w14:textId="77777777" w:rsidR="008E20CA" w:rsidRDefault="008E20CA">
      <w:pPr>
        <w:divId w:val="160753727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014583F2" wp14:editId="62E38014">
            <wp:extent cx="300990" cy="30099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07C6" w14:textId="77777777" w:rsidR="008E20CA" w:rsidRDefault="008E20CA">
      <w:pPr>
        <w:pStyle w:val="Heading3"/>
        <w:divId w:val="15283841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FRUIT SALAD</w:t>
      </w:r>
      <w:r>
        <w:rPr>
          <w:rStyle w:val="primary-text1"/>
          <w:rFonts w:ascii="Arial" w:eastAsia="Times New Roman" w:hAnsi="Arial" w:cs="Arial"/>
        </w:rPr>
        <w:t>$14.00</w:t>
      </w:r>
    </w:p>
    <w:p w14:paraId="241D0382" w14:textId="77777777" w:rsidR="008E20CA" w:rsidRDefault="008E20CA">
      <w:pPr>
        <w:pStyle w:val="NormalWeb"/>
        <w:divId w:val="152838419"/>
        <w:rPr>
          <w:rFonts w:ascii="Arial" w:hAnsi="Arial" w:cs="Arial"/>
        </w:rPr>
      </w:pPr>
      <w:r>
        <w:rPr>
          <w:rFonts w:ascii="Arial" w:hAnsi="Arial" w:cs="Arial"/>
        </w:rPr>
        <w:t xml:space="preserve">Lorem, ipsum dolor sit amet consectetur adipisicing elit. Ut, aliquam laboriosam explicabo non commodi vero veritatis nulla magni voluptas ipsum. </w:t>
      </w:r>
    </w:p>
    <w:p w14:paraId="081C5E22" w14:textId="77777777" w:rsidR="008E20CA" w:rsidRDefault="008E20CA">
      <w:pPr>
        <w:divId w:val="160480582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4CB55CB4" wp14:editId="64B237BC">
            <wp:extent cx="300990" cy="30099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F1E7" w14:textId="77777777" w:rsidR="008E20CA" w:rsidRDefault="008E20CA">
      <w:pPr>
        <w:pStyle w:val="Heading3"/>
        <w:divId w:val="121716045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CHICKEN SHAWARMA</w:t>
      </w:r>
      <w:r>
        <w:rPr>
          <w:rStyle w:val="primary-text1"/>
          <w:rFonts w:ascii="Arial" w:eastAsia="Times New Roman" w:hAnsi="Arial" w:cs="Arial"/>
        </w:rPr>
        <w:t>$20.00</w:t>
      </w:r>
    </w:p>
    <w:p w14:paraId="06740390" w14:textId="77777777" w:rsidR="008E20CA" w:rsidRDefault="008E20CA">
      <w:pPr>
        <w:pStyle w:val="NormalWeb"/>
        <w:divId w:val="1217160458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consectetur adipisicing elit. Fugiat sint, eum laborum quos repudiandae nihil optio ab laboriosam odio perferendis! </w:t>
      </w:r>
    </w:p>
    <w:p w14:paraId="2BB95A38" w14:textId="77777777" w:rsidR="008E20CA" w:rsidRDefault="008E20CA">
      <w:pPr>
        <w:divId w:val="137600101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411190A" wp14:editId="3EFA6422">
            <wp:extent cx="300990" cy="30099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E4F3" w14:textId="77777777" w:rsidR="008E20CA" w:rsidRDefault="008E20CA">
      <w:pPr>
        <w:pStyle w:val="Heading3"/>
        <w:divId w:val="109111867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MEGA CHEESE pizza</w:t>
      </w:r>
      <w:r>
        <w:rPr>
          <w:rStyle w:val="primary-text1"/>
          <w:rFonts w:ascii="Arial" w:eastAsia="Times New Roman" w:hAnsi="Arial" w:cs="Arial"/>
        </w:rPr>
        <w:t>$30.00</w:t>
      </w:r>
    </w:p>
    <w:p w14:paraId="6949E025" w14:textId="77777777" w:rsidR="008E20CA" w:rsidRDefault="008E20CA">
      <w:pPr>
        <w:pStyle w:val="NormalWeb"/>
        <w:divId w:val="1091118672"/>
        <w:rPr>
          <w:rFonts w:ascii="Arial" w:hAnsi="Arial" w:cs="Arial"/>
        </w:rPr>
      </w:pPr>
      <w:r>
        <w:rPr>
          <w:rFonts w:ascii="Arial" w:hAnsi="Arial" w:cs="Arial"/>
        </w:rPr>
        <w:t xml:space="preserve">Lorem ipsum dolor sit amet consectetur adipisicing elit. Fugiat sint, eum laborum quos repudiandae nihil optio ab laboriosam odio perferendis! </w:t>
      </w:r>
    </w:p>
    <w:p w14:paraId="5228C92D" w14:textId="77777777" w:rsidR="008E20CA" w:rsidRDefault="008E20CA">
      <w:pPr>
        <w:divId w:val="14342767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EXPLORE FULL MENU </w:t>
      </w:r>
    </w:p>
    <w:p w14:paraId="01BAB192" w14:textId="77777777" w:rsidR="008E20CA" w:rsidRDefault="008E20CA">
      <w:pPr>
        <w:divId w:val="76699785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6E03B7A" wp14:editId="035689F8">
            <wp:extent cx="300990" cy="3009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E8EE" w14:textId="77777777" w:rsidR="008E20CA" w:rsidRDefault="008E20CA">
      <w:pPr>
        <w:pStyle w:val="Heading2"/>
        <w:divId w:val="76699785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Breakfast</w:t>
      </w:r>
    </w:p>
    <w:p w14:paraId="5906E9D3" w14:textId="77777777" w:rsidR="008E20CA" w:rsidRDefault="008E20CA">
      <w:pPr>
        <w:pStyle w:val="NormalWeb"/>
        <w:divId w:val="766997853"/>
        <w:rPr>
          <w:rFonts w:ascii="Arial" w:hAnsi="Arial" w:cs="Arial"/>
        </w:rPr>
      </w:pPr>
      <w:r>
        <w:rPr>
          <w:rFonts w:ascii="Arial" w:hAnsi="Arial" w:cs="Arial"/>
        </w:rPr>
        <w:t>8:00 am to 10:00 am</w:t>
      </w:r>
    </w:p>
    <w:p w14:paraId="79451BB1" w14:textId="77777777" w:rsidR="008E20CA" w:rsidRDefault="008E20CA">
      <w:pPr>
        <w:divId w:val="43197306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9F7AFFC" wp14:editId="1E271590">
            <wp:extent cx="300990" cy="3009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3F8C" w14:textId="77777777" w:rsidR="008E20CA" w:rsidRDefault="008E20CA">
      <w:pPr>
        <w:pStyle w:val="Heading2"/>
        <w:divId w:val="43197306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Lunch </w:t>
      </w:r>
    </w:p>
    <w:p w14:paraId="3446CD94" w14:textId="77777777" w:rsidR="008E20CA" w:rsidRDefault="008E20CA">
      <w:pPr>
        <w:pStyle w:val="NormalWeb"/>
        <w:divId w:val="431973061"/>
        <w:rPr>
          <w:rFonts w:ascii="Arial" w:hAnsi="Arial" w:cs="Arial"/>
        </w:rPr>
      </w:pPr>
      <w:r>
        <w:rPr>
          <w:rFonts w:ascii="Arial" w:hAnsi="Arial" w:cs="Arial"/>
        </w:rPr>
        <w:t>4:00 am to 7:00 pm</w:t>
      </w:r>
    </w:p>
    <w:p w14:paraId="1B497A03" w14:textId="77777777" w:rsidR="008E20CA" w:rsidRDefault="008E20CA">
      <w:pPr>
        <w:divId w:val="120783641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5C7305EF" wp14:editId="43B78CBF">
            <wp:extent cx="300990" cy="3009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975C" w14:textId="77777777" w:rsidR="008E20CA" w:rsidRDefault="008E20CA">
      <w:pPr>
        <w:pStyle w:val="Heading2"/>
        <w:divId w:val="120783641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Dinner</w:t>
      </w:r>
    </w:p>
    <w:p w14:paraId="18ED8F33" w14:textId="77777777" w:rsidR="008E20CA" w:rsidRDefault="008E20CA">
      <w:pPr>
        <w:pStyle w:val="NormalWeb"/>
        <w:divId w:val="1207836415"/>
        <w:rPr>
          <w:rFonts w:ascii="Arial" w:hAnsi="Arial" w:cs="Arial"/>
        </w:rPr>
      </w:pPr>
      <w:r>
        <w:rPr>
          <w:rFonts w:ascii="Arial" w:hAnsi="Arial" w:cs="Arial"/>
        </w:rPr>
        <w:t>9:00 pm to 1:00 am</w:t>
      </w:r>
    </w:p>
    <w:p w14:paraId="6C9B44DB" w14:textId="77777777" w:rsidR="008E20CA" w:rsidRDefault="008E20CA">
      <w:pPr>
        <w:divId w:val="6768867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739F5CF1" wp14:editId="43BD766C">
            <wp:extent cx="300990" cy="3009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81A4" w14:textId="77777777" w:rsidR="008E20CA" w:rsidRDefault="008E20CA">
      <w:pPr>
        <w:pStyle w:val="Heading2"/>
        <w:divId w:val="6768867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Dessert</w:t>
      </w:r>
    </w:p>
    <w:p w14:paraId="6A53429F" w14:textId="77777777" w:rsidR="008E20CA" w:rsidRDefault="008E20CA">
      <w:pPr>
        <w:pStyle w:val="NormalWeb"/>
        <w:divId w:val="676886782"/>
        <w:rPr>
          <w:rFonts w:ascii="Arial" w:hAnsi="Arial" w:cs="Arial"/>
        </w:rPr>
      </w:pPr>
      <w:r>
        <w:rPr>
          <w:rFonts w:ascii="Arial" w:hAnsi="Arial" w:cs="Arial"/>
        </w:rPr>
        <w:t>All day</w:t>
      </w:r>
    </w:p>
    <w:p w14:paraId="172FC9FF" w14:textId="77777777" w:rsidR="008E20CA" w:rsidRDefault="008E20CA">
      <w:pPr>
        <w:pStyle w:val="Heading3"/>
        <w:divId w:val="16901766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Our Food Gallery</w:t>
      </w:r>
    </w:p>
    <w:p w14:paraId="1F64F542" w14:textId="77777777" w:rsidR="008E20CA" w:rsidRDefault="008E20CA">
      <w:pPr>
        <w:divId w:val="114480784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5674E43A" wp14:editId="5D645A7D">
            <wp:extent cx="300990" cy="3009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6DF049F2" wp14:editId="3651AF44">
            <wp:extent cx="300990" cy="3009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76BDA256" wp14:editId="6409A6E4">
            <wp:extent cx="300990" cy="3009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61545729" wp14:editId="7BA0B408">
            <wp:extent cx="300990" cy="3009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5F278593" wp14:editId="0A3C3D2F">
            <wp:extent cx="300990" cy="3009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4403F350" wp14:editId="669A2997">
            <wp:extent cx="300990" cy="300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B299" w14:textId="77777777" w:rsidR="008E20CA" w:rsidRDefault="008E20CA">
      <w:pPr>
        <w:pStyle w:val="Heading3"/>
        <w:divId w:val="6484834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ADDRESS</w:t>
      </w:r>
    </w:p>
    <w:p w14:paraId="4ACD9EAD" w14:textId="77777777" w:rsidR="008E20CA" w:rsidRDefault="008E20CA">
      <w:pPr>
        <w:pStyle w:val="NormalWeb"/>
        <w:divId w:val="648483459"/>
        <w:rPr>
          <w:rFonts w:ascii="Arial" w:hAnsi="Arial" w:cs="Arial"/>
        </w:rPr>
      </w:pPr>
      <w:r>
        <w:rPr>
          <w:rFonts w:ascii="Arial" w:hAnsi="Arial" w:cs="Arial"/>
        </w:rPr>
        <w:t>Hosary Mosque,October,Egypt</w:t>
      </w:r>
    </w:p>
    <w:p w14:paraId="4D4D3FDE" w14:textId="77777777" w:rsidR="008E20CA" w:rsidRDefault="008E20CA">
      <w:pPr>
        <w:pStyle w:val="NormalWeb"/>
        <w:divId w:val="648483459"/>
        <w:rPr>
          <w:rFonts w:ascii="Arial" w:hAnsi="Arial" w:cs="Arial"/>
        </w:rPr>
      </w:pPr>
      <w:r>
        <w:rPr>
          <w:rFonts w:ascii="Arial" w:hAnsi="Arial" w:cs="Arial"/>
        </w:rPr>
        <w:t>Phone:123456789</w:t>
      </w:r>
    </w:p>
    <w:p w14:paraId="27980C81" w14:textId="77777777" w:rsidR="008E20CA" w:rsidRDefault="008E20CA">
      <w:pPr>
        <w:pStyle w:val="NormalWeb"/>
        <w:divId w:val="648483459"/>
        <w:rPr>
          <w:rFonts w:ascii="Arial" w:hAnsi="Arial" w:cs="Arial"/>
        </w:rPr>
      </w:pPr>
      <w:r>
        <w:rPr>
          <w:rFonts w:ascii="Arial" w:hAnsi="Arial" w:cs="Arial"/>
        </w:rPr>
        <w:t>Support@foodlover.com</w:t>
      </w:r>
    </w:p>
    <w:p w14:paraId="0F247713" w14:textId="77777777" w:rsidR="008E20CA" w:rsidRDefault="008E20CA">
      <w:pPr>
        <w:pStyle w:val="Heading3"/>
        <w:divId w:val="66508784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WORKING HOURS</w:t>
      </w:r>
    </w:p>
    <w:p w14:paraId="04F8CEF3" w14:textId="77777777" w:rsidR="008E20CA" w:rsidRDefault="008E20CA">
      <w:pPr>
        <w:pStyle w:val="NormalWeb"/>
        <w:divId w:val="665087843"/>
        <w:rPr>
          <w:rFonts w:ascii="Arial" w:hAnsi="Arial" w:cs="Arial"/>
        </w:rPr>
      </w:pPr>
      <w:r>
        <w:rPr>
          <w:rFonts w:ascii="Arial" w:hAnsi="Arial" w:cs="Arial"/>
        </w:rPr>
        <w:t xml:space="preserve">8:00 am to 11:00 pm on Weekdays </w:t>
      </w:r>
    </w:p>
    <w:p w14:paraId="5827F8D9" w14:textId="77777777" w:rsidR="008E20CA" w:rsidRDefault="008E20CA">
      <w:pPr>
        <w:pStyle w:val="NormalWeb"/>
        <w:divId w:val="665087843"/>
        <w:rPr>
          <w:rFonts w:ascii="Arial" w:hAnsi="Arial" w:cs="Arial"/>
        </w:rPr>
      </w:pPr>
      <w:r>
        <w:rPr>
          <w:rFonts w:ascii="Arial" w:hAnsi="Arial" w:cs="Arial"/>
        </w:rPr>
        <w:t>11:00 am to 1:00 am on weekends</w:t>
      </w:r>
    </w:p>
    <w:p w14:paraId="10827BFF" w14:textId="77777777" w:rsidR="008E20CA" w:rsidRDefault="008E20CA">
      <w:pPr>
        <w:pStyle w:val="Heading3"/>
        <w:divId w:val="162870264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FOLLOW US</w:t>
      </w:r>
    </w:p>
    <w:p w14:paraId="78DB8CF9" w14:textId="77777777" w:rsidR="008E20CA" w:rsidRDefault="008E20CA">
      <w:pPr>
        <w:pStyle w:val="z-TopofForm"/>
        <w:divId w:val="449933441"/>
      </w:pPr>
      <w:r>
        <w:t>Top of Form</w:t>
      </w:r>
    </w:p>
    <w:p w14:paraId="19BC1429" w14:textId="77777777" w:rsidR="008E20CA" w:rsidRDefault="008E20CA">
      <w:pPr>
        <w:divId w:val="44993344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Send Messag</w:t>
      </w:r>
      <w:r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 xml:space="preserve"> </w:t>
      </w:r>
    </w:p>
    <w:p w14:paraId="5F5E2B5B" w14:textId="77777777" w:rsidR="008E20CA" w:rsidRDefault="008E20CA">
      <w:pPr>
        <w:pStyle w:val="z-BottomofForm"/>
        <w:divId w:val="449933441"/>
      </w:pPr>
      <w:r>
        <w:t>Bottom of Form</w:t>
      </w:r>
    </w:p>
    <w:p w14:paraId="3AB22052" w14:textId="77777777" w:rsidR="008E20CA" w:rsidRDefault="008E20CA">
      <w:pPr>
        <w:pStyle w:val="NormalWeb"/>
        <w:divId w:val="449933441"/>
        <w:rPr>
          <w:rFonts w:ascii="Arial" w:hAnsi="Arial" w:cs="Arial"/>
        </w:rPr>
      </w:pPr>
      <w:r>
        <w:rPr>
          <w:rFonts w:ascii="Arial" w:hAnsi="Arial" w:cs="Arial"/>
        </w:rPr>
        <w:t xml:space="preserve">copyright ©2024 All right reserved | Made by </w:t>
      </w:r>
      <w:hyperlink r:id="rId32" w:tgtFrame="_blank" w:history="1">
        <w:r>
          <w:rPr>
            <w:rStyle w:val="Hyperlink"/>
            <w:rFonts w:ascii="Arial" w:hAnsi="Arial" w:cs="Arial"/>
            <w:b/>
            <w:bCs/>
          </w:rPr>
          <w:t xml:space="preserve">Abdelrahman El meligy 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06C5D"/>
    <w:multiLevelType w:val="multilevel"/>
    <w:tmpl w:val="D32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F27BE"/>
    <w:multiLevelType w:val="multilevel"/>
    <w:tmpl w:val="DEB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0220">
    <w:abstractNumId w:val="0"/>
  </w:num>
  <w:num w:numId="2" w16cid:durableId="1602255176">
    <w:abstractNumId w:val="1"/>
  </w:num>
  <w:num w:numId="3" w16cid:durableId="4103486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C"/>
    <w:rsid w:val="008E20CA"/>
    <w:rsid w:val="00DF5409"/>
    <w:rsid w:val="00E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228BE"/>
  <w15:chartTrackingRefBased/>
  <w15:docId w15:val="{8A11F412-31DC-4609-A1EB-4EFC898A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mary-text">
    <w:name w:val="primary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">
    <w:name w:val="f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brands">
    <w:name w:val="fa-brand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classic">
    <w:name w:val="fa-classi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regular">
    <w:name w:val="fa-regul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sharp">
    <w:name w:val="fa-shar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solid">
    <w:name w:val="fa-solid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fab">
    <w:name w:val="fa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r">
    <w:name w:val="f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s">
    <w:name w:val="fas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fa-1x">
    <w:name w:val="fa-1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2x">
    <w:name w:val="fa-2x"/>
    <w:basedOn w:val="Normal"/>
    <w:uiPriority w:val="99"/>
    <w:semiHidden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semiHidden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semiHidden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semiHidden/>
    <w:pPr>
      <w:spacing w:before="100" w:beforeAutospacing="1" w:after="100" w:afterAutospacing="1"/>
    </w:pPr>
    <w:rPr>
      <w:sz w:val="120"/>
      <w:szCs w:val="120"/>
    </w:rPr>
  </w:style>
  <w:style w:type="paragraph" w:customStyle="1" w:styleId="fa-6x">
    <w:name w:val="fa-6x"/>
    <w:basedOn w:val="Normal"/>
    <w:uiPriority w:val="99"/>
    <w:semiHidden/>
    <w:pPr>
      <w:spacing w:before="100" w:beforeAutospacing="1" w:after="100" w:afterAutospacing="1"/>
    </w:pPr>
    <w:rPr>
      <w:sz w:val="144"/>
      <w:szCs w:val="144"/>
    </w:rPr>
  </w:style>
  <w:style w:type="paragraph" w:customStyle="1" w:styleId="fa-7x">
    <w:name w:val="fa-7x"/>
    <w:basedOn w:val="Normal"/>
    <w:uiPriority w:val="99"/>
    <w:semiHidden/>
    <w:pPr>
      <w:spacing w:before="100" w:beforeAutospacing="1" w:after="100" w:afterAutospacing="1"/>
    </w:pPr>
    <w:rPr>
      <w:sz w:val="168"/>
      <w:szCs w:val="168"/>
    </w:rPr>
  </w:style>
  <w:style w:type="paragraph" w:customStyle="1" w:styleId="fa-8x">
    <w:name w:val="fa-8x"/>
    <w:basedOn w:val="Normal"/>
    <w:uiPriority w:val="99"/>
    <w:semiHidden/>
    <w:pPr>
      <w:spacing w:before="100" w:beforeAutospacing="1" w:after="100" w:afterAutospacing="1"/>
    </w:pPr>
    <w:rPr>
      <w:sz w:val="192"/>
      <w:szCs w:val="192"/>
    </w:rPr>
  </w:style>
  <w:style w:type="paragraph" w:customStyle="1" w:styleId="fa-9x">
    <w:name w:val="fa-9x"/>
    <w:basedOn w:val="Normal"/>
    <w:uiPriority w:val="99"/>
    <w:semiHidden/>
    <w:pPr>
      <w:spacing w:before="100" w:beforeAutospacing="1" w:after="100" w:afterAutospacing="1"/>
    </w:pPr>
    <w:rPr>
      <w:sz w:val="216"/>
      <w:szCs w:val="216"/>
    </w:rPr>
  </w:style>
  <w:style w:type="paragraph" w:customStyle="1" w:styleId="fa-10x">
    <w:name w:val="fa-10x"/>
    <w:basedOn w:val="Normal"/>
    <w:uiPriority w:val="99"/>
    <w:semiHidden/>
    <w:pPr>
      <w:spacing w:before="100" w:beforeAutospacing="1" w:after="100" w:afterAutospacing="1"/>
    </w:pPr>
    <w:rPr>
      <w:sz w:val="240"/>
      <w:szCs w:val="240"/>
    </w:rPr>
  </w:style>
  <w:style w:type="paragraph" w:customStyle="1" w:styleId="fa-2xs">
    <w:name w:val="fa-2xs"/>
    <w:basedOn w:val="Normal"/>
    <w:uiPriority w:val="99"/>
    <w:semiHidden/>
    <w:pPr>
      <w:spacing w:before="100" w:beforeAutospacing="1" w:after="100" w:afterAutospacing="1" w:line="24" w:lineRule="atLeast"/>
    </w:pPr>
    <w:rPr>
      <w:sz w:val="15"/>
      <w:szCs w:val="15"/>
    </w:rPr>
  </w:style>
  <w:style w:type="paragraph" w:customStyle="1" w:styleId="fa-xs">
    <w:name w:val="fa-xs"/>
    <w:basedOn w:val="Normal"/>
    <w:uiPriority w:val="99"/>
    <w:semiHidden/>
    <w:pPr>
      <w:spacing w:before="100" w:beforeAutospacing="1" w:after="100" w:afterAutospacing="1" w:line="20" w:lineRule="atLeast"/>
    </w:pPr>
    <w:rPr>
      <w:sz w:val="18"/>
      <w:szCs w:val="18"/>
    </w:rPr>
  </w:style>
  <w:style w:type="paragraph" w:customStyle="1" w:styleId="fa-sm">
    <w:name w:val="fa-sm"/>
    <w:basedOn w:val="Normal"/>
    <w:uiPriority w:val="99"/>
    <w:semiHidden/>
    <w:pPr>
      <w:spacing w:before="100" w:beforeAutospacing="1" w:after="100" w:afterAutospacing="1" w:line="17" w:lineRule="atLeast"/>
    </w:pPr>
    <w:rPr>
      <w:sz w:val="21"/>
      <w:szCs w:val="21"/>
    </w:rPr>
  </w:style>
  <w:style w:type="paragraph" w:customStyle="1" w:styleId="fa-lg">
    <w:name w:val="fa-lg"/>
    <w:basedOn w:val="Normal"/>
    <w:uiPriority w:val="99"/>
    <w:semiHidden/>
    <w:pPr>
      <w:spacing w:before="100" w:beforeAutospacing="1" w:after="100" w:afterAutospacing="1" w:line="12" w:lineRule="atLeast"/>
    </w:pPr>
    <w:rPr>
      <w:sz w:val="30"/>
      <w:szCs w:val="30"/>
    </w:rPr>
  </w:style>
  <w:style w:type="paragraph" w:customStyle="1" w:styleId="fa-xl">
    <w:name w:val="fa-xl"/>
    <w:basedOn w:val="Normal"/>
    <w:uiPriority w:val="99"/>
    <w:semiHidden/>
    <w:pPr>
      <w:spacing w:before="100" w:beforeAutospacing="1" w:after="100" w:afterAutospacing="1" w:line="10" w:lineRule="atLeast"/>
    </w:pPr>
    <w:rPr>
      <w:sz w:val="36"/>
      <w:szCs w:val="36"/>
    </w:rPr>
  </w:style>
  <w:style w:type="paragraph" w:customStyle="1" w:styleId="fa-2xl">
    <w:name w:val="fa-2xl"/>
    <w:basedOn w:val="Normal"/>
    <w:uiPriority w:val="99"/>
    <w:semiHidden/>
    <w:pPr>
      <w:spacing w:before="100" w:beforeAutospacing="1" w:after="100" w:afterAutospacing="1" w:line="7" w:lineRule="atLeast"/>
    </w:pPr>
    <w:rPr>
      <w:sz w:val="48"/>
      <w:szCs w:val="48"/>
    </w:rPr>
  </w:style>
  <w:style w:type="paragraph" w:customStyle="1" w:styleId="fa-fw">
    <w:name w:val="fa-fw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li">
    <w:name w:val="fa-li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stack">
    <w:name w:val="fa-stack"/>
    <w:basedOn w:val="Normal"/>
    <w:uiPriority w:val="99"/>
    <w:semiHidden/>
    <w:pPr>
      <w:spacing w:before="100" w:beforeAutospacing="1" w:after="100" w:afterAutospacing="1" w:line="480" w:lineRule="atLeast"/>
    </w:pPr>
  </w:style>
  <w:style w:type="paragraph" w:customStyle="1" w:styleId="fa-stack-1x">
    <w:name w:val="fa-stack-1x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uiPriority w:val="99"/>
    <w:semiHidden/>
    <w:pPr>
      <w:spacing w:before="100" w:beforeAutospacing="1" w:after="100" w:afterAutospacing="1"/>
      <w:jc w:val="center"/>
    </w:pPr>
    <w:rPr>
      <w:sz w:val="48"/>
      <w:szCs w:val="48"/>
    </w:rPr>
  </w:style>
  <w:style w:type="character" w:customStyle="1" w:styleId="primary-text1">
    <w:name w:val="primary-text1"/>
    <w:basedOn w:val="DefaultParagraphFont"/>
    <w:rPr>
      <w:color w:val="FDEC0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7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aNdSyA--\OneDrive%20-%20Faculty%20of%20Computers%20&amp;%20Artificial%20Intelligence\Documents\img\offer2.png" TargetMode="External"/><Relationship Id="rId13" Type="http://schemas.openxmlformats.org/officeDocument/2006/relationships/image" Target="file:///C:\Users\HaNdSyA--\OneDrive%20-%20Faculty%20of%20Computers%20&amp;%20Artificial%20Intelligence\Documents\img\food4.png" TargetMode="External"/><Relationship Id="rId18" Type="http://schemas.openxmlformats.org/officeDocument/2006/relationships/image" Target="file:///C:\Users\HaNdSyA--\OneDrive%20-%20Faculty%20of%20Computers%20&amp;%20Artificial%20Intelligence\Documents\img\food9.jpeg" TargetMode="External"/><Relationship Id="rId26" Type="http://schemas.openxmlformats.org/officeDocument/2006/relationships/image" Target="file:///C:\Users\HaNdSyA--\OneDrive%20-%20Faculty%20of%20Computers%20&amp;%20Artificial%20Intelligence\Documents\img\gallery1.jpe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HaNdSyA--\OneDrive%20-%20Faculty%20of%20Computers%20&amp;%20Artificial%20Intelligence\Documents\img\food12.jpeg" TargetMode="External"/><Relationship Id="rId34" Type="http://schemas.openxmlformats.org/officeDocument/2006/relationships/theme" Target="theme/theme1.xml"/><Relationship Id="rId7" Type="http://schemas.openxmlformats.org/officeDocument/2006/relationships/image" Target="file:///C:\Users\HaNdSyA--\OneDrive%20-%20Faculty%20of%20Computers%20&amp;%20Artificial%20Intelligence\Documents\img\offer1.png" TargetMode="External"/><Relationship Id="rId12" Type="http://schemas.openxmlformats.org/officeDocument/2006/relationships/image" Target="file:///C:\Users\HaNdSyA--\OneDrive%20-%20Faculty%20of%20Computers%20&amp;%20Artificial%20Intelligence\Documents\img\food3.png" TargetMode="External"/><Relationship Id="rId17" Type="http://schemas.openxmlformats.org/officeDocument/2006/relationships/image" Target="file:///C:\Users\HaNdSyA--\OneDrive%20-%20Faculty%20of%20Computers%20&amp;%20Artificial%20Intelligence\Documents\img\food8.jpeg" TargetMode="External"/><Relationship Id="rId25" Type="http://schemas.openxmlformats.org/officeDocument/2006/relationships/image" Target="file:///C:\Users\HaNdSyA--\OneDrive%20-%20Faculty%20of%20Computers%20&amp;%20Artificial%20Intelligence\Documents\img\dessertIcon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HaNdSyA--\OneDrive%20-%20Faculty%20of%20Computers%20&amp;%20Artificial%20Intelligence\Documents\img\food7.jpeg" TargetMode="External"/><Relationship Id="rId20" Type="http://schemas.openxmlformats.org/officeDocument/2006/relationships/image" Target="file:///C:\Users\HaNdSyA--\OneDrive%20-%20Faculty%20of%20Computers%20&amp;%20Artificial%20Intelligence\Documents\img\food11.jpeg" TargetMode="External"/><Relationship Id="rId29" Type="http://schemas.openxmlformats.org/officeDocument/2006/relationships/image" Target="file:///C:\Users\HaNdSyA--\OneDrive%20-%20Faculty%20of%20Computers%20&amp;%20Artificial%20Intelligence\Documents\img\gallery4.jpe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Users\HaNdSyA--\OneDrive%20-%20Faculty%20of%20Computers%20&amp;%20Artificial%20Intelligence\Documents\img\about_img.png" TargetMode="External"/><Relationship Id="rId11" Type="http://schemas.openxmlformats.org/officeDocument/2006/relationships/image" Target="file:///C:\Users\HaNdSyA--\OneDrive%20-%20Faculty%20of%20Computers%20&amp;%20Artificial%20Intelligence\Documents\img\food2.png" TargetMode="External"/><Relationship Id="rId24" Type="http://schemas.openxmlformats.org/officeDocument/2006/relationships/image" Target="file:///C:\Users\HaNdSyA--\OneDrive%20-%20Faculty%20of%20Computers%20&amp;%20Artificial%20Intelligence\Documents\img\dinnerIcon.png" TargetMode="External"/><Relationship Id="rId32" Type="http://schemas.openxmlformats.org/officeDocument/2006/relationships/hyperlink" Target="https://www.facebook.com/share/iXAw97rHyHUUqMP6/?mibextid=qi2Omg" TargetMode="External"/><Relationship Id="rId5" Type="http://schemas.openxmlformats.org/officeDocument/2006/relationships/image" Target="file:///C:\Users\HaNdSyA--\OneDrive%20-%20Faculty%20of%20Computers%20&amp;%20Artificial%20Intelligence\Documents\img\logo.png" TargetMode="External"/><Relationship Id="rId15" Type="http://schemas.openxmlformats.org/officeDocument/2006/relationships/image" Target="file:///C:\Users\HaNdSyA--\OneDrive%20-%20Faculty%20of%20Computers%20&amp;%20Artificial%20Intelligence\Documents\img\food6.png" TargetMode="External"/><Relationship Id="rId23" Type="http://schemas.openxmlformats.org/officeDocument/2006/relationships/image" Target="file:///C:\Users\HaNdSyA--\OneDrive%20-%20Faculty%20of%20Computers%20&amp;%20Artificial%20Intelligence\Documents\img\lunchIcon.png" TargetMode="External"/><Relationship Id="rId28" Type="http://schemas.openxmlformats.org/officeDocument/2006/relationships/image" Target="file:///C:\Users\HaNdSyA--\OneDrive%20-%20Faculty%20of%20Computers%20&amp;%20Artificial%20Intelligence\Documents\img\gallery3.jpeg" TargetMode="External"/><Relationship Id="rId10" Type="http://schemas.openxmlformats.org/officeDocument/2006/relationships/image" Target="file:///C:\Users\HaNdSyA--\OneDrive%20-%20Faculty%20of%20Computers%20&amp;%20Artificial%20Intelligence\Documents\img\food1.png" TargetMode="External"/><Relationship Id="rId19" Type="http://schemas.openxmlformats.org/officeDocument/2006/relationships/image" Target="file:///C:\Users\HaNdSyA--\OneDrive%20-%20Faculty%20of%20Computers%20&amp;%20Artificial%20Intelligence\Documents\img\food10.jpeg" TargetMode="External"/><Relationship Id="rId31" Type="http://schemas.openxmlformats.org/officeDocument/2006/relationships/image" Target="file:///C:\Users\HaNdSyA--\OneDrive%20-%20Faculty%20of%20Computers%20&amp;%20Artificial%20Intelligence\Documents\img\gallery6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HaNdSyA--\OneDrive%20-%20Faculty%20of%20Computers%20&amp;%20Artificial%20Intelligence\Documents\img\offer3.png" TargetMode="External"/><Relationship Id="rId14" Type="http://schemas.openxmlformats.org/officeDocument/2006/relationships/image" Target="file:///C:\Users\HaNdSyA--\OneDrive%20-%20Faculty%20of%20Computers%20&amp;%20Artificial%20Intelligence\Documents\img\food5.png" TargetMode="External"/><Relationship Id="rId22" Type="http://schemas.openxmlformats.org/officeDocument/2006/relationships/image" Target="file:///C:\Users\HaNdSyA--\OneDrive%20-%20Faculty%20of%20Computers%20&amp;%20Artificial%20Intelligence\Documents\img\breckfastIcon.png" TargetMode="External"/><Relationship Id="rId27" Type="http://schemas.openxmlformats.org/officeDocument/2006/relationships/image" Target="file:///C:\Users\HaNdSyA--\OneDrive%20-%20Faculty%20of%20Computers%20&amp;%20Artificial%20Intelligence\Documents\img\gallery2.jpeg" TargetMode="External"/><Relationship Id="rId30" Type="http://schemas.openxmlformats.org/officeDocument/2006/relationships/image" Target="file:///C:\Users\HaNdSyA--\OneDrive%20-%20Faculty%20of%20Computers%20&amp;%20Artificial%20Intelligence\Documents\img\gallery5.jpe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484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Lover</dc:title>
  <dc:subject/>
  <dc:creator>abdalrahman melegy</dc:creator>
  <cp:keywords/>
  <dc:description/>
  <cp:lastModifiedBy>Abdel Rahman.101311</cp:lastModifiedBy>
  <cp:revision>6</cp:revision>
  <dcterms:created xsi:type="dcterms:W3CDTF">2024-04-23T01:34:00Z</dcterms:created>
  <dcterms:modified xsi:type="dcterms:W3CDTF">2024-04-23T01:44:00Z</dcterms:modified>
</cp:coreProperties>
</file>